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4D645" w14:textId="6DC2B52B" w:rsidR="007959FC" w:rsidRDefault="0083274A" w:rsidP="00C7435C">
      <w:pPr>
        <w:pStyle w:val="Title"/>
      </w:pPr>
      <w:r>
        <w:t>GSK Enrichment</w:t>
      </w:r>
      <w:r w:rsidR="00C7435C">
        <w:t xml:space="preserve"> Tool</w:t>
      </w:r>
    </w:p>
    <w:p w14:paraId="101DCEF5" w14:textId="629950AA" w:rsidR="00C7435C" w:rsidRDefault="00C7435C">
      <w:pPr>
        <w:rPr>
          <w:rFonts w:asciiTheme="majorHAnsi" w:hAnsiTheme="majorHAnsi" w:cstheme="majorHAnsi"/>
          <w:sz w:val="32"/>
          <w:szCs w:val="32"/>
        </w:rPr>
      </w:pPr>
    </w:p>
    <w:p w14:paraId="2EB8646C" w14:textId="75179C04" w:rsidR="00C7435C" w:rsidRDefault="00C7435C" w:rsidP="00C7435C">
      <w:pPr>
        <w:pStyle w:val="Heading1"/>
      </w:pPr>
      <w:r>
        <w:t>About</w:t>
      </w:r>
    </w:p>
    <w:p w14:paraId="0FA4711D" w14:textId="3C103EA4" w:rsidR="00C7435C" w:rsidRPr="00127AB6" w:rsidRDefault="00C7435C">
      <w:r>
        <w:t xml:space="preserve">This tool </w:t>
      </w:r>
      <w:r w:rsidR="00802F7E">
        <w:t>will take a</w:t>
      </w:r>
      <w:r w:rsidR="00077665">
        <w:t>s</w:t>
      </w:r>
      <w:r w:rsidR="00802F7E">
        <w:t xml:space="preserve"> input </w:t>
      </w:r>
      <w:r w:rsidR="00077665">
        <w:t>a</w:t>
      </w:r>
      <w:r w:rsidR="00802F7E">
        <w:t xml:space="preserve"> list of </w:t>
      </w:r>
      <w:r w:rsidR="00B37924">
        <w:t xml:space="preserve">Vault </w:t>
      </w:r>
      <w:r w:rsidR="0083274A">
        <w:t>objects</w:t>
      </w:r>
      <w:r w:rsidR="00802F7E">
        <w:t xml:space="preserve"> </w:t>
      </w:r>
      <w:r w:rsidR="00077665">
        <w:t>(</w:t>
      </w:r>
      <w:r w:rsidR="00802F7E">
        <w:t xml:space="preserve">excel </w:t>
      </w:r>
      <w:r w:rsidR="005214CF">
        <w:t xml:space="preserve">sheet </w:t>
      </w:r>
      <w:r w:rsidR="00802F7E">
        <w:t>format</w:t>
      </w:r>
      <w:r w:rsidR="00077665">
        <w:t>)</w:t>
      </w:r>
      <w:r w:rsidR="00802F7E">
        <w:t xml:space="preserve"> and</w:t>
      </w:r>
      <w:r w:rsidR="00B37924">
        <w:t>, using a Vault</w:t>
      </w:r>
      <w:r w:rsidR="00802F7E">
        <w:t xml:space="preserve"> API call</w:t>
      </w:r>
      <w:r w:rsidR="00B37924">
        <w:t>,</w:t>
      </w:r>
      <w:r w:rsidR="00802F7E">
        <w:t xml:space="preserve"> </w:t>
      </w:r>
      <w:r w:rsidR="005214CF">
        <w:t>retrieve</w:t>
      </w:r>
      <w:r w:rsidR="00B37924">
        <w:t>s</w:t>
      </w:r>
      <w:r w:rsidR="005214CF">
        <w:t xml:space="preserve"> </w:t>
      </w:r>
      <w:r w:rsidR="0083274A">
        <w:t>picklist information</w:t>
      </w:r>
      <w:r w:rsidR="00B37924">
        <w:t>. The</w:t>
      </w:r>
      <w:r w:rsidR="005214CF">
        <w:t xml:space="preserve"> output </w:t>
      </w:r>
      <w:r w:rsidR="00E03E68">
        <w:t xml:space="preserve">is </w:t>
      </w:r>
      <w:r w:rsidR="005214CF">
        <w:t>a csv file with</w:t>
      </w:r>
      <w:r w:rsidR="00802F7E">
        <w:t xml:space="preserve"> </w:t>
      </w:r>
      <w:r w:rsidR="0083274A">
        <w:t>object information.</w:t>
      </w:r>
    </w:p>
    <w:p w14:paraId="1FFA2A47" w14:textId="77777777" w:rsidR="00E03E68" w:rsidRDefault="00E03E68" w:rsidP="00E03E68">
      <w:pPr>
        <w:pStyle w:val="Heading1"/>
      </w:pPr>
      <w:r>
        <w:t>Pre-Requisites</w:t>
      </w:r>
    </w:p>
    <w:p w14:paraId="5B349A64" w14:textId="3E968992" w:rsidR="00E03E68" w:rsidRDefault="008B07D1" w:rsidP="00B215B6">
      <w:pPr>
        <w:pStyle w:val="ListParagraph"/>
        <w:numPr>
          <w:ilvl w:val="0"/>
          <w:numId w:val="5"/>
        </w:numPr>
      </w:pPr>
      <w:r>
        <w:t xml:space="preserve">The Latest available version of </w:t>
      </w:r>
      <w:r w:rsidR="00E03E68">
        <w:t>Python</w:t>
      </w:r>
      <w:r w:rsidR="00C8104C">
        <w:t xml:space="preserve">, from </w:t>
      </w:r>
      <w:hyperlink r:id="rId10" w:history="1">
        <w:r w:rsidR="00C8104C" w:rsidRPr="00036107">
          <w:rPr>
            <w:rStyle w:val="Hyperlink"/>
          </w:rPr>
          <w:t>https://www.python.org/downloads/</w:t>
        </w:r>
      </w:hyperlink>
      <w:r w:rsidR="00C8104C">
        <w:t>,</w:t>
      </w:r>
      <w:r w:rsidR="00E03E68">
        <w:t xml:space="preserve"> should be </w:t>
      </w:r>
      <w:r>
        <w:t xml:space="preserve">downloaded and </w:t>
      </w:r>
      <w:r w:rsidR="00E03E68">
        <w:t>installed</w:t>
      </w:r>
      <w:r w:rsidR="00DE1A04">
        <w:t>.</w:t>
      </w:r>
    </w:p>
    <w:p w14:paraId="303C93EB" w14:textId="2B602CDD" w:rsidR="00B215B6" w:rsidRDefault="00800EDB" w:rsidP="00B215B6">
      <w:pPr>
        <w:pStyle w:val="ListParagraph"/>
        <w:numPr>
          <w:ilvl w:val="0"/>
          <w:numId w:val="5"/>
        </w:numPr>
      </w:pPr>
      <w:r>
        <w:t xml:space="preserve">An Input Excel sheet </w:t>
      </w:r>
      <w:r w:rsidR="00C8104C">
        <w:t>should be</w:t>
      </w:r>
      <w:r>
        <w:t xml:space="preserve"> available with the following columns: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1"/>
        <w:gridCol w:w="5219"/>
      </w:tblGrid>
      <w:tr w:rsidR="002061BA" w:rsidRPr="00C8104C" w14:paraId="724F657D" w14:textId="77777777" w:rsidTr="4B798B42">
        <w:trPr>
          <w:jc w:val="center"/>
        </w:trPr>
        <w:tc>
          <w:tcPr>
            <w:tcW w:w="3145" w:type="dxa"/>
          </w:tcPr>
          <w:p w14:paraId="31321352" w14:textId="1F7F2FE2" w:rsidR="000177A0" w:rsidRPr="00C8104C" w:rsidRDefault="000177A0" w:rsidP="000177A0">
            <w:pPr>
              <w:jc w:val="center"/>
              <w:rPr>
                <w:b/>
                <w:bCs/>
                <w:noProof/>
              </w:rPr>
            </w:pPr>
            <w:r w:rsidRPr="00C8104C">
              <w:rPr>
                <w:b/>
                <w:bCs/>
                <w:noProof/>
              </w:rPr>
              <w:t>Example Input File</w:t>
            </w:r>
          </w:p>
        </w:tc>
        <w:tc>
          <w:tcPr>
            <w:tcW w:w="6205" w:type="dxa"/>
          </w:tcPr>
          <w:p w14:paraId="691C0096" w14:textId="6CF398F1" w:rsidR="000177A0" w:rsidRPr="00C8104C" w:rsidRDefault="000177A0" w:rsidP="008164F6">
            <w:pPr>
              <w:rPr>
                <w:b/>
                <w:bCs/>
              </w:rPr>
            </w:pPr>
            <w:r w:rsidRPr="00C8104C">
              <w:rPr>
                <w:b/>
                <w:bCs/>
              </w:rPr>
              <w:t>Description</w:t>
            </w:r>
          </w:p>
        </w:tc>
      </w:tr>
      <w:tr w:rsidR="002061BA" w14:paraId="54665BC9" w14:textId="77777777" w:rsidTr="4B798B42">
        <w:trPr>
          <w:jc w:val="center"/>
        </w:trPr>
        <w:tc>
          <w:tcPr>
            <w:tcW w:w="3145" w:type="dxa"/>
          </w:tcPr>
          <w:p w14:paraId="3BFE2BFC" w14:textId="592895CA" w:rsidR="008164F6" w:rsidRDefault="00DE1A04" w:rsidP="000177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75654" wp14:editId="0587963B">
                  <wp:extent cx="2162175" cy="3057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28627F5E" w14:textId="1163D95D" w:rsidR="00DE1A04" w:rsidRDefault="00DE1A04" w:rsidP="008164F6">
            <w:r>
              <w:t>Objects should be in the order you wish to view the columns in the resulting output.</w:t>
            </w:r>
          </w:p>
          <w:p w14:paraId="70992D6F" w14:textId="63135DD5" w:rsidR="00DE1A04" w:rsidRDefault="00DE1A04" w:rsidP="008164F6">
            <w:r>
              <w:t>There should be no empty cells.</w:t>
            </w:r>
          </w:p>
          <w:p w14:paraId="20EA37AB" w14:textId="78D96C7D" w:rsidR="000177A0" w:rsidRDefault="000177A0" w:rsidP="008164F6"/>
        </w:tc>
      </w:tr>
      <w:tr w:rsidR="00B77870" w14:paraId="5C8A6DD6" w14:textId="77777777" w:rsidTr="4B798B42">
        <w:trPr>
          <w:jc w:val="center"/>
        </w:trPr>
        <w:tc>
          <w:tcPr>
            <w:tcW w:w="3145" w:type="dxa"/>
          </w:tcPr>
          <w:p w14:paraId="6D538D12" w14:textId="77777777" w:rsidR="00B77870" w:rsidRDefault="00B77870" w:rsidP="000177A0">
            <w:pPr>
              <w:jc w:val="center"/>
              <w:rPr>
                <w:b/>
                <w:bCs/>
                <w:i/>
                <w:iCs/>
                <w:noProof/>
              </w:rPr>
            </w:pPr>
            <w:r w:rsidRPr="00B77870">
              <w:rPr>
                <w:b/>
                <w:bCs/>
                <w:i/>
                <w:iCs/>
                <w:noProof/>
              </w:rPr>
              <w:t xml:space="preserve">Picklist Naming Convention </w:t>
            </w:r>
          </w:p>
          <w:p w14:paraId="55A1DBDB" w14:textId="77777777" w:rsidR="00B77870" w:rsidRDefault="00B77870" w:rsidP="000177A0">
            <w:pPr>
              <w:jc w:val="center"/>
              <w:rPr>
                <w:b/>
                <w:bCs/>
                <w:i/>
                <w:iCs/>
                <w:noProof/>
              </w:rPr>
            </w:pPr>
          </w:p>
          <w:p w14:paraId="41717B1B" w14:textId="77777777" w:rsidR="00B77870" w:rsidRDefault="00B77870" w:rsidP="000177A0">
            <w:pPr>
              <w:jc w:val="center"/>
              <w:rPr>
                <w:b/>
                <w:bCs/>
                <w:i/>
                <w:iCs/>
                <w:noProof/>
              </w:rPr>
            </w:pPr>
            <w:r w:rsidRPr="00B77870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7C7CCA95" wp14:editId="0AACE450">
                  <wp:extent cx="2486025" cy="145018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12"/>
                          <a:stretch/>
                        </pic:blipFill>
                        <pic:spPr bwMode="auto">
                          <a:xfrm>
                            <a:off x="0" y="0"/>
                            <a:ext cx="2508368" cy="1463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E2C537" w14:textId="25BF92DA" w:rsidR="00B77870" w:rsidRPr="00B77870" w:rsidRDefault="00B77870" w:rsidP="000177A0">
            <w:pPr>
              <w:jc w:val="center"/>
              <w:rPr>
                <w:b/>
                <w:bCs/>
                <w:i/>
                <w:iCs/>
                <w:noProof/>
              </w:rPr>
            </w:pPr>
          </w:p>
        </w:tc>
        <w:tc>
          <w:tcPr>
            <w:tcW w:w="6205" w:type="dxa"/>
          </w:tcPr>
          <w:p w14:paraId="44B48621" w14:textId="4BACEE93" w:rsidR="00B77870" w:rsidRDefault="00B77870" w:rsidP="008164F6">
            <w:r>
              <w:t>Add the “</w:t>
            </w:r>
            <w:r w:rsidRPr="00B77870">
              <w:rPr>
                <w:b/>
                <w:bCs/>
              </w:rPr>
              <w:t>picklist</w:t>
            </w:r>
            <w:proofErr w:type="gramStart"/>
            <w:r w:rsidRPr="00B77870">
              <w:rPr>
                <w:b/>
                <w:bCs/>
              </w:rPr>
              <w:t>-</w:t>
            </w:r>
            <w:r>
              <w:t>“</w:t>
            </w:r>
            <w:proofErr w:type="gramEnd"/>
            <w:r>
              <w:t>prefix to all the picklists values</w:t>
            </w:r>
          </w:p>
        </w:tc>
      </w:tr>
    </w:tbl>
    <w:p w14:paraId="4B1FF857" w14:textId="2944C115" w:rsidR="008164F6" w:rsidRPr="00127AB6" w:rsidRDefault="008164F6" w:rsidP="008164F6"/>
    <w:p w14:paraId="79001DB2" w14:textId="421FE366" w:rsidR="00C7435C" w:rsidRDefault="00C7435C" w:rsidP="00C7435C">
      <w:pPr>
        <w:pStyle w:val="Heading1"/>
      </w:pPr>
      <w:r>
        <w:lastRenderedPageBreak/>
        <w:t>User Instructions</w:t>
      </w:r>
    </w:p>
    <w:p w14:paraId="5C63A894" w14:textId="508E3523" w:rsidR="00802F7E" w:rsidRDefault="0048667C" w:rsidP="0048667C">
      <w:pPr>
        <w:pStyle w:val="ListParagraph"/>
        <w:numPr>
          <w:ilvl w:val="0"/>
          <w:numId w:val="1"/>
        </w:numPr>
      </w:pPr>
      <w:r>
        <w:t>Download</w:t>
      </w:r>
      <w:r w:rsidR="00127AB6">
        <w:t xml:space="preserve"> </w:t>
      </w:r>
      <w:r>
        <w:t xml:space="preserve">the </w:t>
      </w:r>
      <w:r w:rsidR="00127AB6">
        <w:t xml:space="preserve">executable from </w:t>
      </w:r>
      <w:r>
        <w:t xml:space="preserve">the DMT </w:t>
      </w:r>
      <w:r w:rsidR="00127AB6">
        <w:t>SharePoin</w:t>
      </w:r>
      <w:r>
        <w:t>t</w:t>
      </w:r>
      <w:r w:rsidR="00911BD8">
        <w:t xml:space="preserve"> site</w:t>
      </w:r>
    </w:p>
    <w:p w14:paraId="2569EECB" w14:textId="6E1E7B79" w:rsidR="00127AB6" w:rsidRDefault="00127AB6" w:rsidP="0048667C">
      <w:pPr>
        <w:pStyle w:val="ListParagraph"/>
        <w:numPr>
          <w:ilvl w:val="0"/>
          <w:numId w:val="1"/>
        </w:numPr>
      </w:pPr>
      <w:r>
        <w:t xml:space="preserve">Double Click on </w:t>
      </w:r>
      <w:r w:rsidR="0083274A">
        <w:rPr>
          <w:b/>
          <w:bCs/>
        </w:rPr>
        <w:t>GSKEnrichmentTool</w:t>
      </w:r>
      <w:r w:rsidRPr="4B798B42">
        <w:rPr>
          <w:b/>
          <w:bCs/>
        </w:rPr>
        <w:t>.0.9.exe</w:t>
      </w:r>
    </w:p>
    <w:p w14:paraId="17A4F3CD" w14:textId="0EA67285" w:rsidR="4B816EED" w:rsidRDefault="4B816EED" w:rsidP="4B798B4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These pop ups may appear:</w:t>
      </w:r>
    </w:p>
    <w:p w14:paraId="457D5DA8" w14:textId="61899954" w:rsidR="00127AB6" w:rsidRDefault="00127AB6" w:rsidP="0048667C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F11BAD" wp14:editId="6C9AD442">
            <wp:simplePos x="0" y="0"/>
            <wp:positionH relativeFrom="column">
              <wp:posOffset>2733675</wp:posOffset>
            </wp:positionH>
            <wp:positionV relativeFrom="paragraph">
              <wp:posOffset>266700</wp:posOffset>
            </wp:positionV>
            <wp:extent cx="2422525" cy="2324100"/>
            <wp:effectExtent l="0" t="0" r="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6A77DEE9" wp14:editId="154041D7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488565" cy="2352675"/>
            <wp:effectExtent l="0" t="0" r="6985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00" cy="2362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1DA4E" w14:textId="1745000A" w:rsidR="00127AB6" w:rsidRDefault="00127AB6" w:rsidP="4B798B42"/>
    <w:p w14:paraId="6E2890A7" w14:textId="76CC1E87" w:rsidR="000B77E6" w:rsidRDefault="00127AB6" w:rsidP="0048667C">
      <w:pPr>
        <w:ind w:left="720"/>
      </w:pPr>
      <w:r>
        <w:t>Click Run anyway</w:t>
      </w:r>
    </w:p>
    <w:p w14:paraId="69295900" w14:textId="6086110E" w:rsidR="0083274A" w:rsidRDefault="00127AB6" w:rsidP="0083274A">
      <w:pPr>
        <w:pStyle w:val="ListParagraph"/>
        <w:numPr>
          <w:ilvl w:val="0"/>
          <w:numId w:val="1"/>
        </w:numPr>
      </w:pPr>
      <w:r>
        <w:t xml:space="preserve">The </w:t>
      </w:r>
      <w:r w:rsidR="00F6224E">
        <w:rPr>
          <w:b/>
          <w:bCs/>
        </w:rPr>
        <w:t>GSK Enrichment</w:t>
      </w:r>
      <w:r w:rsidR="0048667C" w:rsidRPr="4B798B42">
        <w:rPr>
          <w:b/>
          <w:bCs/>
        </w:rPr>
        <w:t xml:space="preserve"> T</w:t>
      </w:r>
      <w:r w:rsidRPr="4B798B42">
        <w:rPr>
          <w:b/>
          <w:bCs/>
        </w:rPr>
        <w:t>ool</w:t>
      </w:r>
      <w:r>
        <w:t xml:space="preserve"> </w:t>
      </w:r>
      <w:r w:rsidR="0048667C">
        <w:t>window displays</w:t>
      </w:r>
      <w:r>
        <w:t>:</w:t>
      </w:r>
    </w:p>
    <w:p w14:paraId="477F41A6" w14:textId="77777777" w:rsidR="0083274A" w:rsidRDefault="0083274A" w:rsidP="0083274A"/>
    <w:p w14:paraId="5446D564" w14:textId="37D96917" w:rsidR="00127AB6" w:rsidRDefault="0083274A" w:rsidP="0048667C">
      <w:pPr>
        <w:jc w:val="center"/>
      </w:pPr>
      <w:r>
        <w:rPr>
          <w:noProof/>
        </w:rPr>
        <w:drawing>
          <wp:inline distT="0" distB="0" distL="0" distR="0" wp14:anchorId="2AA16EE0" wp14:editId="3B38AD6B">
            <wp:extent cx="3448050" cy="239139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13" cy="24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58DF" w14:textId="0684F490" w:rsidR="009E655F" w:rsidRDefault="0048667C" w:rsidP="009C6CE7">
      <w:pPr>
        <w:pStyle w:val="Heading1"/>
      </w:pPr>
      <w:commentRangeStart w:id="0"/>
      <w:commentRangeEnd w:id="0"/>
      <w:r>
        <w:rPr>
          <w:rStyle w:val="CommentReference"/>
        </w:rPr>
        <w:commentReference w:id="0"/>
      </w:r>
      <w:r w:rsidR="009C6CE7">
        <w:t xml:space="preserve">Using </w:t>
      </w:r>
      <w:r w:rsidR="00F6224E">
        <w:t>GSK Enrichment</w:t>
      </w:r>
      <w:r w:rsidR="009C6CE7">
        <w:t xml:space="preserve"> Tool</w:t>
      </w:r>
    </w:p>
    <w:p w14:paraId="38EA50C5" w14:textId="77777777" w:rsidR="009C6CE7" w:rsidRPr="009C6CE7" w:rsidRDefault="009C6CE7" w:rsidP="009C6CE7"/>
    <w:tbl>
      <w:tblPr>
        <w:tblW w:w="90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200"/>
      </w:tblGrid>
      <w:tr w:rsidR="009E655F" w:rsidRPr="009E655F" w14:paraId="48E01432" w14:textId="77777777" w:rsidTr="4B798B42"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41F7CF0B" w14:textId="77777777" w:rsidR="009E655F" w:rsidRPr="009E655F" w:rsidRDefault="009E655F" w:rsidP="009E65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E655F">
              <w:rPr>
                <w:rFonts w:ascii="Calibri" w:eastAsia="Times New Roman" w:hAnsi="Calibri" w:cs="Calibri"/>
                <w:b/>
                <w:bCs/>
                <w:color w:val="7030A0"/>
              </w:rPr>
              <w:t>Login Field Name</w:t>
            </w:r>
            <w:r w:rsidRPr="009E655F">
              <w:rPr>
                <w:rFonts w:ascii="Calibri" w:eastAsia="Times New Roman" w:hAnsi="Calibri" w:cs="Calibri"/>
                <w:color w:val="7030A0"/>
              </w:rPr>
              <w:t> </w:t>
            </w:r>
          </w:p>
        </w:tc>
        <w:tc>
          <w:tcPr>
            <w:tcW w:w="720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5ACEC172" w14:textId="77777777" w:rsidR="009E655F" w:rsidRPr="009E655F" w:rsidRDefault="009E655F" w:rsidP="009E65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E655F">
              <w:rPr>
                <w:rFonts w:ascii="Calibri" w:eastAsia="Times New Roman" w:hAnsi="Calibri" w:cs="Calibri"/>
                <w:b/>
                <w:bCs/>
                <w:color w:val="7030A0"/>
              </w:rPr>
              <w:t>Details</w:t>
            </w:r>
            <w:r w:rsidRPr="009E655F">
              <w:rPr>
                <w:rFonts w:ascii="Calibri" w:eastAsia="Times New Roman" w:hAnsi="Calibri" w:cs="Calibri"/>
                <w:color w:val="7030A0"/>
              </w:rPr>
              <w:t> </w:t>
            </w:r>
          </w:p>
        </w:tc>
      </w:tr>
      <w:tr w:rsidR="009C6CE7" w:rsidRPr="009E655F" w14:paraId="3316066A" w14:textId="77777777" w:rsidTr="4B798B42"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020A09" w14:textId="54003ADE" w:rsidR="009C6CE7" w:rsidRPr="009E655F" w:rsidRDefault="009C6CE7" w:rsidP="009C6C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9E655F">
              <w:rPr>
                <w:rFonts w:ascii="Calibri" w:eastAsia="Times New Roman" w:hAnsi="Calibri" w:cs="Calibri"/>
                <w:b/>
                <w:bCs/>
                <w:i/>
                <w:iCs/>
              </w:rPr>
              <w:t>URL</w:t>
            </w:r>
            <w:r w:rsidRPr="009E655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60F2EA" w14:textId="326EFCE4" w:rsidR="009C6CE7" w:rsidRPr="009E655F" w:rsidRDefault="009C6CE7" w:rsidP="009C6C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E655F">
              <w:rPr>
                <w:rFonts w:ascii="Calibri" w:eastAsia="Times New Roman" w:hAnsi="Calibri" w:cs="Calibri"/>
              </w:rPr>
              <w:t>The full URL to your Vault</w:t>
            </w:r>
            <w:r w:rsidR="007E6F9E">
              <w:rPr>
                <w:rFonts w:ascii="Calibri" w:eastAsia="Times New Roman" w:hAnsi="Calibri" w:cs="Calibri"/>
              </w:rPr>
              <w:t xml:space="preserve"> you are trying to access</w:t>
            </w:r>
            <w:r w:rsidR="00661E05">
              <w:rPr>
                <w:rFonts w:ascii="Calibri" w:eastAsia="Times New Roman" w:hAnsi="Calibri" w:cs="Calibri"/>
              </w:rPr>
              <w:t>.</w:t>
            </w:r>
            <w:r w:rsidRPr="009E655F">
              <w:rPr>
                <w:rFonts w:ascii="Calibri" w:eastAsia="Times New Roman" w:hAnsi="Calibri" w:cs="Calibri"/>
              </w:rPr>
              <w:t> </w:t>
            </w:r>
          </w:p>
          <w:p w14:paraId="7E53BAD8" w14:textId="77777777" w:rsidR="009C6CE7" w:rsidRPr="009E655F" w:rsidRDefault="009C6CE7" w:rsidP="009C6C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E655F">
              <w:rPr>
                <w:rFonts w:ascii="Calibri" w:eastAsia="Times New Roman" w:hAnsi="Calibri" w:cs="Calibri"/>
              </w:rPr>
              <w:lastRenderedPageBreak/>
              <w:t> </w:t>
            </w:r>
          </w:p>
          <w:p w14:paraId="6D33E761" w14:textId="36921BF9" w:rsidR="009C6CE7" w:rsidRPr="009E655F" w:rsidRDefault="00983BE5" w:rsidP="009C6C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B798B42">
              <w:rPr>
                <w:rFonts w:ascii="Calibri" w:eastAsia="Times New Roman" w:hAnsi="Calibri" w:cs="Calibri"/>
              </w:rPr>
              <w:t>A</w:t>
            </w:r>
            <w:r w:rsidR="00E107EF" w:rsidRPr="4B798B42">
              <w:rPr>
                <w:rFonts w:ascii="Calibri" w:eastAsia="Times New Roman" w:hAnsi="Calibri" w:cs="Calibri"/>
              </w:rPr>
              <w:t xml:space="preserve"> </w:t>
            </w:r>
            <w:r w:rsidR="009C6CE7" w:rsidRPr="4B798B42">
              <w:rPr>
                <w:rFonts w:ascii="Calibri" w:eastAsia="Times New Roman" w:hAnsi="Calibri" w:cs="Calibri"/>
              </w:rPr>
              <w:t xml:space="preserve">URL that begins </w:t>
            </w:r>
            <w:del w:id="1" w:author="Anne Kunz" w:date="2021-01-28T13:41:00Z">
              <w:r w:rsidRPr="4B798B42" w:rsidDel="009C6CE7">
                <w:rPr>
                  <w:rFonts w:ascii="Calibri" w:eastAsia="Times New Roman" w:hAnsi="Calibri" w:cs="Calibri"/>
                </w:rPr>
                <w:delText xml:space="preserve">after </w:delText>
              </w:r>
            </w:del>
            <w:ins w:id="2" w:author="Anne Kunz" w:date="2021-01-28T13:41:00Z">
              <w:r w:rsidR="094CCABF" w:rsidRPr="4B798B42">
                <w:rPr>
                  <w:rFonts w:ascii="Calibri" w:eastAsia="Times New Roman" w:hAnsi="Calibri" w:cs="Calibri"/>
                </w:rPr>
                <w:t xml:space="preserve">with </w:t>
              </w:r>
            </w:ins>
            <w:r w:rsidR="009C6CE7" w:rsidRPr="4B798B42">
              <w:rPr>
                <w:rFonts w:ascii="Calibri" w:eastAsia="Times New Roman" w:hAnsi="Calibri" w:cs="Calibri"/>
              </w:rPr>
              <w:t>the https:// up to and including the .com: </w:t>
            </w:r>
          </w:p>
          <w:p w14:paraId="7B405844" w14:textId="514BE033" w:rsidR="009C6CE7" w:rsidRPr="009E655F" w:rsidRDefault="009C6CE7" w:rsidP="009C6C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E655F">
              <w:rPr>
                <w:rFonts w:ascii="Calibri" w:eastAsia="Times New Roman" w:hAnsi="Calibri" w:cs="Calibri"/>
                <w:u w:val="single"/>
              </w:rPr>
              <w:t>Example</w:t>
            </w:r>
            <w:r w:rsidRPr="009E655F">
              <w:rPr>
                <w:rFonts w:ascii="Calibri" w:eastAsia="Times New Roman" w:hAnsi="Calibri" w:cs="Calibri"/>
              </w:rPr>
              <w:t>: </w:t>
            </w:r>
            <w:r w:rsidR="00983BE5" w:rsidRPr="00983BE5">
              <w:rPr>
                <w:rFonts w:ascii="Calibri" w:eastAsia="Times New Roman" w:hAnsi="Calibri" w:cs="Calibri"/>
              </w:rPr>
              <w:t>https://allergan-qualitydocs.veevavault.com</w:t>
            </w:r>
          </w:p>
          <w:p w14:paraId="2247AF1F" w14:textId="1C95F79E" w:rsidR="009C6CE7" w:rsidRPr="009E655F" w:rsidRDefault="009C6CE7" w:rsidP="009C6C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9E655F">
              <w:rPr>
                <w:rFonts w:ascii="Calibri" w:eastAsia="Times New Roman" w:hAnsi="Calibri" w:cs="Calibri"/>
              </w:rPr>
              <w:t> </w:t>
            </w:r>
          </w:p>
        </w:tc>
      </w:tr>
      <w:tr w:rsidR="009C6CE7" w:rsidRPr="009E655F" w14:paraId="2D4CBD44" w14:textId="77777777" w:rsidTr="4B798B42">
        <w:tc>
          <w:tcPr>
            <w:tcW w:w="187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739D93" w14:textId="77777777" w:rsidR="009C6CE7" w:rsidRPr="009E655F" w:rsidRDefault="009C6CE7" w:rsidP="009C6C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E655F">
              <w:rPr>
                <w:rFonts w:ascii="Calibri" w:eastAsia="Times New Roman" w:hAnsi="Calibri" w:cs="Calibri"/>
                <w:b/>
                <w:bCs/>
                <w:i/>
                <w:iCs/>
              </w:rPr>
              <w:lastRenderedPageBreak/>
              <w:t>Username</w:t>
            </w:r>
            <w:r w:rsidRPr="009E655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710153" w14:textId="5C3FD931" w:rsidR="009C6CE7" w:rsidRDefault="009C6CE7" w:rsidP="009C6C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E655F">
              <w:rPr>
                <w:rFonts w:ascii="Calibri" w:eastAsia="Times New Roman" w:hAnsi="Calibri" w:cs="Calibri"/>
              </w:rPr>
              <w:t xml:space="preserve">Enter Vault </w:t>
            </w:r>
            <w:r w:rsidR="00E22E2E">
              <w:rPr>
                <w:rFonts w:ascii="Calibri" w:eastAsia="Times New Roman" w:hAnsi="Calibri" w:cs="Calibri"/>
              </w:rPr>
              <w:t>username</w:t>
            </w:r>
          </w:p>
          <w:p w14:paraId="187C1986" w14:textId="3A732265" w:rsidR="00E22E2E" w:rsidRDefault="00E22E2E" w:rsidP="009C6C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E22E2E">
              <w:rPr>
                <w:rFonts w:ascii="Calibri" w:eastAsia="Times New Roman" w:hAnsi="Calibri" w:cs="Calibri"/>
                <w:u w:val="single"/>
              </w:rPr>
              <w:t>Example</w:t>
            </w:r>
            <w:r w:rsidRPr="00701A66">
              <w:rPr>
                <w:rFonts w:ascii="Calibri" w:eastAsia="Times New Roman" w:hAnsi="Calibri" w:cs="Calibri"/>
              </w:rPr>
              <w:t xml:space="preserve">: </w:t>
            </w:r>
            <w:hyperlink r:id="rId20" w:history="1">
              <w:r w:rsidR="009B7AA0" w:rsidRPr="00E527F5">
                <w:rPr>
                  <w:rStyle w:val="Hyperlink"/>
                  <w:rFonts w:ascii="Calibri" w:eastAsia="Times New Roman" w:hAnsi="Calibri" w:cs="Calibri"/>
                </w:rPr>
                <w:t>migration.account1@allergan.com</w:t>
              </w:r>
            </w:hyperlink>
          </w:p>
          <w:p w14:paraId="3B51242C" w14:textId="77777777" w:rsidR="009B7AA0" w:rsidRPr="009E655F" w:rsidRDefault="009B7AA0" w:rsidP="009C6C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u w:val="single"/>
              </w:rPr>
            </w:pPr>
          </w:p>
          <w:p w14:paraId="4365A3E1" w14:textId="0101EDDD" w:rsidR="009C6CE7" w:rsidRPr="009E655F" w:rsidRDefault="009C6CE7" w:rsidP="009B7A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B798B42">
              <w:rPr>
                <w:rFonts w:ascii="Calibri" w:eastAsia="Times New Roman" w:hAnsi="Calibri" w:cs="Calibri"/>
              </w:rPr>
              <w:t> </w:t>
            </w:r>
            <w:r w:rsidR="00661E05">
              <w:rPr>
                <w:noProof/>
              </w:rPr>
              <w:drawing>
                <wp:inline distT="0" distB="0" distL="0" distR="0" wp14:anchorId="420EE478" wp14:editId="63E76389">
                  <wp:extent cx="3143250" cy="1142426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683" cy="117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B798B42">
              <w:rPr>
                <w:rFonts w:ascii="Calibri" w:eastAsia="Times New Roman" w:hAnsi="Calibri" w:cs="Calibri"/>
              </w:rPr>
              <w:t> </w:t>
            </w:r>
          </w:p>
        </w:tc>
      </w:tr>
      <w:tr w:rsidR="009C6CE7" w:rsidRPr="009E655F" w14:paraId="05597807" w14:textId="77777777" w:rsidTr="4B798B42">
        <w:tc>
          <w:tcPr>
            <w:tcW w:w="187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059AF6" w14:textId="77777777" w:rsidR="009C6CE7" w:rsidRPr="009E655F" w:rsidRDefault="009C6CE7" w:rsidP="009C6C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E655F">
              <w:rPr>
                <w:rFonts w:ascii="Calibri" w:eastAsia="Times New Roman" w:hAnsi="Calibri" w:cs="Calibri"/>
                <w:b/>
                <w:bCs/>
                <w:i/>
                <w:iCs/>
              </w:rPr>
              <w:t>Password</w:t>
            </w:r>
            <w:r w:rsidRPr="009E655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16D797" w14:textId="77777777" w:rsidR="009C6CE7" w:rsidRPr="009E655F" w:rsidRDefault="009C6CE7" w:rsidP="009C6C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E655F">
              <w:rPr>
                <w:rFonts w:ascii="Calibri" w:eastAsia="Times New Roman" w:hAnsi="Calibri" w:cs="Calibri"/>
              </w:rPr>
              <w:t>Your Vault password (case sensitive) </w:t>
            </w:r>
          </w:p>
        </w:tc>
      </w:tr>
      <w:tr w:rsidR="00661E05" w:rsidRPr="009E655F" w14:paraId="333664F0" w14:textId="77777777" w:rsidTr="4B798B42">
        <w:tc>
          <w:tcPr>
            <w:tcW w:w="187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1B9363" w14:textId="1B042DCC" w:rsidR="00661E05" w:rsidRPr="009E655F" w:rsidRDefault="00661E05" w:rsidP="009C6C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</w:rPr>
              <w:t>Login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B4CBE8" w14:textId="77777777" w:rsidR="00661E05" w:rsidRDefault="00661E05" w:rsidP="009C6C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Once Login is successful you should see “</w:t>
            </w:r>
            <w:r w:rsidRPr="00661E05">
              <w:rPr>
                <w:rFonts w:ascii="Calibri" w:eastAsia="Times New Roman" w:hAnsi="Calibri" w:cs="Calibri"/>
                <w:b/>
                <w:bCs/>
                <w:i/>
                <w:iCs/>
              </w:rPr>
              <w:t>Login Successful</w:t>
            </w:r>
            <w:r>
              <w:rPr>
                <w:rFonts w:ascii="Calibri" w:eastAsia="Times New Roman" w:hAnsi="Calibri" w:cs="Calibri"/>
              </w:rPr>
              <w:t>”</w:t>
            </w:r>
          </w:p>
          <w:p w14:paraId="10F21C5A" w14:textId="42B71FCC" w:rsidR="00661E05" w:rsidRPr="009E655F" w:rsidRDefault="00661E05" w:rsidP="009C6C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64BAB95" wp14:editId="35EAB43F">
                  <wp:extent cx="3223282" cy="5619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120" cy="56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CE7" w:rsidRPr="009E655F" w14:paraId="2E3BE576" w14:textId="77777777" w:rsidTr="4B798B42">
        <w:tc>
          <w:tcPr>
            <w:tcW w:w="187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5E528C" w14:textId="5D79F287" w:rsidR="009C6CE7" w:rsidRPr="009E655F" w:rsidRDefault="00232EBE" w:rsidP="009C6C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</w:rPr>
              <w:t>File Name</w:t>
            </w:r>
            <w:r w:rsidR="009C6CE7" w:rsidRPr="009E655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940977" w14:textId="2FDEE520" w:rsidR="009C6CE7" w:rsidRPr="009E655F" w:rsidRDefault="00032B91" w:rsidP="00AE74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noProof/>
              </w:rPr>
              <w:t xml:space="preserve">File Name without any extensions </w:t>
            </w:r>
            <w:r w:rsidR="00E96821">
              <w:rPr>
                <w:noProof/>
              </w:rPr>
              <w:t>e</w:t>
            </w:r>
            <w:r>
              <w:rPr>
                <w:noProof/>
              </w:rPr>
              <w:t>.</w:t>
            </w:r>
            <w:r w:rsidR="001E76F7">
              <w:rPr>
                <w:noProof/>
              </w:rPr>
              <w:t>g</w:t>
            </w:r>
            <w:r>
              <w:rPr>
                <w:noProof/>
              </w:rPr>
              <w:t xml:space="preserve">. .xls, .csv </w:t>
            </w:r>
          </w:p>
        </w:tc>
      </w:tr>
      <w:tr w:rsidR="00661E05" w:rsidRPr="009E655F" w14:paraId="7554DB52" w14:textId="77777777" w:rsidTr="4B798B42">
        <w:tc>
          <w:tcPr>
            <w:tcW w:w="187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7A58A9" w14:textId="77777777" w:rsidR="00661E05" w:rsidRDefault="00661E05" w:rsidP="009C6C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</w:rPr>
              <w:t>Consumer/</w:t>
            </w:r>
          </w:p>
          <w:p w14:paraId="06383789" w14:textId="77777777" w:rsidR="00661E05" w:rsidRDefault="00661E05" w:rsidP="009C6C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</w:rPr>
              <w:t>Enterprise</w:t>
            </w:r>
          </w:p>
          <w:p w14:paraId="28EB8833" w14:textId="74F94C3B" w:rsidR="00661E05" w:rsidRDefault="00661E05" w:rsidP="009C6C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</w:rPr>
              <w:t>Dropdown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D4D0A2" w14:textId="0AD0D7AB" w:rsidR="00661E05" w:rsidRDefault="00661E05" w:rsidP="00AE7419">
            <w:pPr>
              <w:spacing w:after="0" w:line="240" w:lineRule="auto"/>
              <w:textAlignment w:val="baseline"/>
              <w:rPr>
                <w:noProof/>
              </w:rPr>
            </w:pPr>
            <w:r>
              <w:rPr>
                <w:noProof/>
              </w:rPr>
              <w:t>Select from options “</w:t>
            </w:r>
            <w:r w:rsidRPr="00661E05">
              <w:rPr>
                <w:b/>
                <w:bCs/>
                <w:i/>
                <w:iCs/>
                <w:noProof/>
              </w:rPr>
              <w:t>Consumer</w:t>
            </w:r>
            <w:r>
              <w:rPr>
                <w:noProof/>
              </w:rPr>
              <w:t>” or “</w:t>
            </w:r>
            <w:r w:rsidRPr="00661E05">
              <w:rPr>
                <w:b/>
                <w:bCs/>
                <w:i/>
                <w:iCs/>
                <w:noProof/>
              </w:rPr>
              <w:t>Enterprise</w:t>
            </w:r>
            <w:r>
              <w:rPr>
                <w:noProof/>
              </w:rPr>
              <w:t>” from the dropdown menu button.</w:t>
            </w:r>
          </w:p>
        </w:tc>
      </w:tr>
      <w:tr w:rsidR="009C6CE7" w:rsidRPr="009E655F" w14:paraId="02712AEB" w14:textId="77777777" w:rsidTr="4B798B42">
        <w:tc>
          <w:tcPr>
            <w:tcW w:w="187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DEA16E" w14:textId="71EAB020" w:rsidR="009C6CE7" w:rsidRPr="009E655F" w:rsidRDefault="00232EBE" w:rsidP="009C6C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</w:rPr>
              <w:t>Input Location</w:t>
            </w:r>
            <w:r w:rsidR="009C6CE7" w:rsidRPr="009E655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80B54E" w14:textId="41AD72A5" w:rsidR="009C6CE7" w:rsidRPr="0057268E" w:rsidRDefault="008652F7" w:rsidP="009C6CE7">
            <w:pPr>
              <w:spacing w:after="0" w:line="240" w:lineRule="auto"/>
              <w:textAlignment w:val="baseline"/>
              <w:rPr>
                <w:noProof/>
              </w:rPr>
            </w:pPr>
            <w:r w:rsidRPr="0057268E">
              <w:rPr>
                <w:noProof/>
              </w:rPr>
              <w:t>Select</w:t>
            </w:r>
            <w:r w:rsidR="00BB4D2F" w:rsidRPr="0057268E">
              <w:rPr>
                <w:noProof/>
              </w:rPr>
              <w:t xml:space="preserve"> the input file </w:t>
            </w:r>
            <w:r w:rsidR="0013746D">
              <w:rPr>
                <w:noProof/>
              </w:rPr>
              <w:t>by clicking</w:t>
            </w:r>
            <w:r w:rsidR="00463EBB" w:rsidRPr="0057268E">
              <w:rPr>
                <w:noProof/>
              </w:rPr>
              <w:t xml:space="preserve"> “</w:t>
            </w:r>
            <w:r w:rsidR="00463EBB" w:rsidRPr="00661E05">
              <w:rPr>
                <w:b/>
                <w:bCs/>
                <w:i/>
                <w:iCs/>
                <w:noProof/>
              </w:rPr>
              <w:t>Browse</w:t>
            </w:r>
            <w:r w:rsidR="00463EBB" w:rsidRPr="0057268E">
              <w:rPr>
                <w:noProof/>
              </w:rPr>
              <w:t>”</w:t>
            </w:r>
          </w:p>
          <w:p w14:paraId="24ADA178" w14:textId="66E88769" w:rsidR="00701A66" w:rsidRDefault="00701A66" w:rsidP="00701A6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E22E2E">
              <w:rPr>
                <w:rFonts w:ascii="Calibri" w:eastAsia="Times New Roman" w:hAnsi="Calibri" w:cs="Calibri"/>
                <w:u w:val="single"/>
              </w:rPr>
              <w:t>Example</w:t>
            </w:r>
            <w:r w:rsidRPr="00701A66">
              <w:rPr>
                <w:rFonts w:ascii="Calibri" w:eastAsia="Times New Roman" w:hAnsi="Calibri" w:cs="Calibri"/>
              </w:rPr>
              <w:t xml:space="preserve">: </w:t>
            </w:r>
            <w:r w:rsidR="00ED6E27" w:rsidRPr="00ED6E27">
              <w:rPr>
                <w:rFonts w:ascii="Calibri" w:eastAsia="Times New Roman" w:hAnsi="Calibri" w:cs="Calibri"/>
              </w:rPr>
              <w:t>C:/Users/</w:t>
            </w:r>
            <w:r w:rsidR="00B47E81">
              <w:rPr>
                <w:rFonts w:ascii="Calibri" w:eastAsia="Times New Roman" w:hAnsi="Calibri" w:cs="Calibri"/>
              </w:rPr>
              <w:t>user-name</w:t>
            </w:r>
            <w:r w:rsidR="00ED6E27" w:rsidRPr="00ED6E27">
              <w:rPr>
                <w:rFonts w:ascii="Calibri" w:eastAsia="Times New Roman" w:hAnsi="Calibri" w:cs="Calibri"/>
              </w:rPr>
              <w:t>/Documents/</w:t>
            </w:r>
            <w:r w:rsidR="00B47E81">
              <w:rPr>
                <w:rFonts w:ascii="Calibri" w:eastAsia="Times New Roman" w:hAnsi="Calibri" w:cs="Calibri"/>
              </w:rPr>
              <w:t>Input_</w:t>
            </w:r>
            <w:r w:rsidR="00ED6E27" w:rsidRPr="00ED6E27">
              <w:rPr>
                <w:rFonts w:ascii="Calibri" w:eastAsia="Times New Roman" w:hAnsi="Calibri" w:cs="Calibri"/>
              </w:rPr>
              <w:t>File.xlsx</w:t>
            </w:r>
          </w:p>
          <w:p w14:paraId="019FC1C5" w14:textId="68D94CAD" w:rsidR="00661E05" w:rsidRDefault="00661E05" w:rsidP="00701A6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u w:val="single"/>
              </w:rPr>
            </w:pPr>
          </w:p>
          <w:p w14:paraId="735F65D5" w14:textId="66DE6F2F" w:rsidR="00661E05" w:rsidRPr="00EB4DDB" w:rsidRDefault="00661E05" w:rsidP="00701A6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</w:rPr>
            </w:pPr>
            <w:r w:rsidRPr="00EB4DDB">
              <w:rPr>
                <w:rFonts w:ascii="Calibri" w:eastAsia="Times New Roman" w:hAnsi="Calibri" w:cs="Calibri"/>
                <w:i/>
                <w:iCs/>
              </w:rPr>
              <w:t>*</w:t>
            </w:r>
            <w:r w:rsidR="00EB4DDB" w:rsidRPr="00EB4DDB">
              <w:rPr>
                <w:rFonts w:ascii="Calibri" w:eastAsia="Times New Roman" w:hAnsi="Calibri" w:cs="Calibri"/>
                <w:b/>
                <w:bCs/>
                <w:i/>
                <w:iCs/>
              </w:rPr>
              <w:t>important</w:t>
            </w:r>
          </w:p>
          <w:p w14:paraId="6743984A" w14:textId="752D1D59" w:rsidR="00EB4DDB" w:rsidRPr="00EB4DDB" w:rsidRDefault="00EB4DDB" w:rsidP="00701A6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Excel input file should not have empty </w:t>
            </w:r>
            <w:proofErr w:type="gramStart"/>
            <w:r>
              <w:rPr>
                <w:rFonts w:ascii="Calibri" w:eastAsia="Times New Roman" w:hAnsi="Calibri" w:cs="Calibri"/>
              </w:rPr>
              <w:t>cells</w:t>
            </w:r>
            <w:proofErr w:type="gramEnd"/>
          </w:p>
          <w:p w14:paraId="2D35C271" w14:textId="6E6FE6CA" w:rsidR="00463EBB" w:rsidRPr="009E655F" w:rsidRDefault="00463EBB" w:rsidP="009C6C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9B7AA0" w:rsidRPr="009E655F" w14:paraId="5381ECD5" w14:textId="77777777" w:rsidTr="4B798B42">
        <w:tc>
          <w:tcPr>
            <w:tcW w:w="187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E6A12D" w14:textId="22B0378D" w:rsidR="009B7AA0" w:rsidRPr="00731187" w:rsidRDefault="009B7AA0" w:rsidP="009B7A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iCs/>
              </w:rPr>
            </w:pPr>
            <w:r w:rsidRPr="00731187">
              <w:rPr>
                <w:rFonts w:ascii="Calibri" w:eastAsia="Times New Roman" w:hAnsi="Calibri" w:cs="Calibri"/>
                <w:b/>
                <w:bCs/>
                <w:i/>
                <w:iCs/>
              </w:rPr>
              <w:t>Output Location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4FD192" w14:textId="539DB884" w:rsidR="009B7AA0" w:rsidRDefault="009B7AA0" w:rsidP="009B7A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Select folder that will house the output file by clicking “</w:t>
            </w:r>
            <w:r w:rsidRPr="00661E05">
              <w:rPr>
                <w:rFonts w:ascii="Calibri" w:eastAsia="Times New Roman" w:hAnsi="Calibri" w:cs="Calibri"/>
                <w:b/>
                <w:bCs/>
                <w:i/>
                <w:iCs/>
              </w:rPr>
              <w:t>Browse</w:t>
            </w:r>
            <w:r>
              <w:rPr>
                <w:rFonts w:ascii="Calibri" w:eastAsia="Times New Roman" w:hAnsi="Calibri" w:cs="Calibri"/>
              </w:rPr>
              <w:t>”</w:t>
            </w:r>
            <w:r w:rsidR="002F22A2">
              <w:rPr>
                <w:rFonts w:ascii="Calibri" w:eastAsia="Times New Roman" w:hAnsi="Calibri" w:cs="Calibri"/>
              </w:rPr>
              <w:t>.</w:t>
            </w:r>
          </w:p>
          <w:p w14:paraId="5A27B477" w14:textId="7EE07A9F" w:rsidR="009B7AA0" w:rsidRDefault="009B7AA0" w:rsidP="009B7A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E22E2E">
              <w:rPr>
                <w:rFonts w:ascii="Calibri" w:eastAsia="Times New Roman" w:hAnsi="Calibri" w:cs="Calibri"/>
                <w:u w:val="single"/>
              </w:rPr>
              <w:t>Example</w:t>
            </w:r>
            <w:r w:rsidRPr="00701A66">
              <w:rPr>
                <w:rFonts w:ascii="Calibri" w:eastAsia="Times New Roman" w:hAnsi="Calibri" w:cs="Calibri"/>
              </w:rPr>
              <w:t xml:space="preserve">: </w:t>
            </w:r>
            <w:r w:rsidRPr="00ED6E27">
              <w:rPr>
                <w:rFonts w:ascii="Calibri" w:eastAsia="Times New Roman" w:hAnsi="Calibri" w:cs="Calibri"/>
              </w:rPr>
              <w:t>C:/Users/</w:t>
            </w:r>
            <w:r>
              <w:rPr>
                <w:rFonts w:ascii="Calibri" w:eastAsia="Times New Roman" w:hAnsi="Calibri" w:cs="Calibri"/>
              </w:rPr>
              <w:t>user-name</w:t>
            </w:r>
            <w:r w:rsidRPr="00ED6E27">
              <w:rPr>
                <w:rFonts w:ascii="Calibri" w:eastAsia="Times New Roman" w:hAnsi="Calibri" w:cs="Calibri"/>
              </w:rPr>
              <w:t>/Documents</w:t>
            </w:r>
          </w:p>
          <w:p w14:paraId="40431EAF" w14:textId="77777777" w:rsidR="009B7AA0" w:rsidRPr="009E655F" w:rsidRDefault="009B7AA0" w:rsidP="009B7A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u w:val="single"/>
              </w:rPr>
            </w:pPr>
          </w:p>
          <w:p w14:paraId="36C23542" w14:textId="4D14FC3A" w:rsidR="009B7AA0" w:rsidRPr="0057268E" w:rsidRDefault="00661E05" w:rsidP="009B7AA0">
            <w:pPr>
              <w:spacing w:after="0" w:line="240" w:lineRule="auto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1D28E5" wp14:editId="37006050">
                  <wp:extent cx="3181350" cy="1079615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727" cy="109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AA0" w:rsidRPr="009E655F" w14:paraId="437D32DD" w14:textId="77777777" w:rsidTr="4B798B42">
        <w:tc>
          <w:tcPr>
            <w:tcW w:w="187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43CD55" w14:textId="0ED1015E" w:rsidR="009B7AA0" w:rsidRPr="00731187" w:rsidRDefault="009B7AA0" w:rsidP="009B7A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sz w:val="18"/>
                <w:szCs w:val="18"/>
              </w:rPr>
            </w:pPr>
            <w:r w:rsidRPr="00731187">
              <w:rPr>
                <w:rFonts w:ascii="Calibri" w:eastAsia="Times New Roman" w:hAnsi="Calibri" w:cs="Calibri"/>
                <w:b/>
                <w:bCs/>
                <w:i/>
                <w:iCs/>
              </w:rPr>
              <w:t xml:space="preserve">Begin 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6C2F00" w14:textId="33AA5EAF" w:rsidR="00D64C60" w:rsidRPr="00D64C60" w:rsidRDefault="00C35617" w:rsidP="009B7A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Once clicked you should see the following screen </w:t>
            </w:r>
            <w:r w:rsidR="0038308F">
              <w:rPr>
                <w:rFonts w:ascii="Calibri" w:eastAsia="Times New Roman" w:hAnsi="Calibri" w:cs="Calibri"/>
              </w:rPr>
              <w:t>and a green progress bar at the bottom indicating the program is working</w:t>
            </w:r>
            <w:r w:rsidR="00E26FF4">
              <w:rPr>
                <w:rFonts w:ascii="Calibri" w:eastAsia="Times New Roman" w:hAnsi="Calibri" w:cs="Calibri"/>
              </w:rPr>
              <w:t xml:space="preserve"> and processing the request.</w:t>
            </w:r>
          </w:p>
          <w:p w14:paraId="6B82C979" w14:textId="77777777" w:rsidR="00D64C60" w:rsidRDefault="00D64C60" w:rsidP="009B7AA0">
            <w:pPr>
              <w:spacing w:after="0" w:line="240" w:lineRule="auto"/>
              <w:textAlignment w:val="baseline"/>
              <w:rPr>
                <w:noProof/>
              </w:rPr>
            </w:pPr>
          </w:p>
          <w:p w14:paraId="491597E8" w14:textId="300C8623" w:rsidR="00E26FF4" w:rsidRDefault="00D64C60" w:rsidP="009B7A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0258F53" wp14:editId="3C80C8F6">
                  <wp:extent cx="3448050" cy="736339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807" t="4464" r="1007" b="2679"/>
                          <a:stretch/>
                        </pic:blipFill>
                        <pic:spPr bwMode="auto">
                          <a:xfrm>
                            <a:off x="0" y="0"/>
                            <a:ext cx="3507119" cy="748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60C011" w14:textId="56B7E177" w:rsidR="00650A13" w:rsidRDefault="00E26FF4" w:rsidP="009B7A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Once completed you should see: </w:t>
            </w:r>
            <w:r w:rsidRPr="00E26FF4">
              <w:rPr>
                <w:rFonts w:ascii="Calibri" w:eastAsia="Times New Roman" w:hAnsi="Calibri" w:cs="Calibri"/>
                <w:b/>
                <w:bCs/>
              </w:rPr>
              <w:t>Download Complete</w:t>
            </w:r>
            <w:r>
              <w:rPr>
                <w:rFonts w:ascii="Calibri" w:eastAsia="Times New Roman" w:hAnsi="Calibri" w:cs="Calibri"/>
              </w:rPr>
              <w:t xml:space="preserve"> at the bottom of the </w:t>
            </w:r>
            <w:r w:rsidR="00911F68">
              <w:rPr>
                <w:rFonts w:ascii="Calibri" w:eastAsia="Times New Roman" w:hAnsi="Calibri" w:cs="Calibri"/>
              </w:rPr>
              <w:t>screen.</w:t>
            </w:r>
          </w:p>
          <w:p w14:paraId="6751634D" w14:textId="77777777" w:rsidR="00650A13" w:rsidRPr="00650A13" w:rsidRDefault="00650A13" w:rsidP="009B7A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  <w:p w14:paraId="71BF487B" w14:textId="6BCC27E7" w:rsidR="00911F68" w:rsidRDefault="00661E05" w:rsidP="009B7A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223AA7A" wp14:editId="0B14A79E">
                  <wp:extent cx="3409950" cy="773744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024" cy="78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92500" w14:textId="18B3A4A0" w:rsidR="009B7AA0" w:rsidRPr="009E655F" w:rsidRDefault="009B7AA0" w:rsidP="009B7A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519B4E73" w14:textId="64FAA34B" w:rsidR="00127AB6" w:rsidRPr="00C2095A" w:rsidRDefault="00127AB6" w:rsidP="009E655F"/>
    <w:p w14:paraId="2EB6E439" w14:textId="59213C9C" w:rsidR="00127AB6" w:rsidRDefault="00127AB6" w:rsidP="00127AB6"/>
    <w:p w14:paraId="78953DD2" w14:textId="1071926F" w:rsidR="00474B93" w:rsidRDefault="00474B93" w:rsidP="00127AB6"/>
    <w:p w14:paraId="700B6A96" w14:textId="4CFC078B" w:rsidR="00474B93" w:rsidRDefault="00474B93" w:rsidP="00474B93">
      <w:pPr>
        <w:pStyle w:val="Heading1"/>
      </w:pPr>
      <w:commentRangeStart w:id="3"/>
      <w:r>
        <w:t>Troubleshooting</w:t>
      </w:r>
      <w:commentRangeEnd w:id="3"/>
      <w:r>
        <w:rPr>
          <w:rStyle w:val="CommentReference"/>
        </w:rPr>
        <w:commentReference w:id="3"/>
      </w:r>
    </w:p>
    <w:p w14:paraId="36325049" w14:textId="35943D5B" w:rsidR="00474B93" w:rsidRDefault="006D05AE" w:rsidP="00474B93">
      <w:pPr>
        <w:pStyle w:val="ListParagraph"/>
        <w:numPr>
          <w:ilvl w:val="0"/>
          <w:numId w:val="3"/>
        </w:numPr>
      </w:pPr>
      <w:r w:rsidRPr="00723510">
        <w:rPr>
          <w:b/>
          <w:bCs/>
        </w:rPr>
        <w:t>Issue</w:t>
      </w:r>
      <w:r>
        <w:t>: Tool does not complete after clicking Begin!</w:t>
      </w:r>
    </w:p>
    <w:p w14:paraId="1302A467" w14:textId="5980D7A5" w:rsidR="00127AB6" w:rsidRDefault="006D05AE" w:rsidP="00723510">
      <w:pPr>
        <w:pStyle w:val="ListParagraph"/>
        <w:numPr>
          <w:ilvl w:val="1"/>
          <w:numId w:val="3"/>
        </w:numPr>
      </w:pPr>
      <w:r w:rsidRPr="00765E95">
        <w:rPr>
          <w:b/>
          <w:bCs/>
        </w:rPr>
        <w:t>Solution</w:t>
      </w:r>
      <w:r>
        <w:t>: Make sure the latest version of Python is downloaded</w:t>
      </w:r>
    </w:p>
    <w:p w14:paraId="3EDDAB7C" w14:textId="57670557" w:rsidR="008830D0" w:rsidRDefault="00D17062" w:rsidP="00D1706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Issue: </w:t>
      </w:r>
      <w:r>
        <w:t>Wrong username or password</w:t>
      </w:r>
    </w:p>
    <w:p w14:paraId="2644B01A" w14:textId="326745BC" w:rsidR="001656B3" w:rsidRDefault="001656B3" w:rsidP="001656B3">
      <w:pPr>
        <w:pStyle w:val="ListParagraph"/>
        <w:numPr>
          <w:ilvl w:val="1"/>
          <w:numId w:val="3"/>
        </w:numPr>
      </w:pPr>
      <w:r>
        <w:t>Should show</w:t>
      </w:r>
      <w:r w:rsidR="00DA1CB7">
        <w:t xml:space="preserve">: </w:t>
      </w:r>
    </w:p>
    <w:p w14:paraId="3EEB15B6" w14:textId="0B83D0D0" w:rsidR="00C73595" w:rsidRDefault="00C73595" w:rsidP="00C73595">
      <w:pPr>
        <w:pStyle w:val="ListParagraph"/>
        <w:ind w:left="1440"/>
      </w:pPr>
      <w:r>
        <w:rPr>
          <w:noProof/>
        </w:rPr>
        <w:drawing>
          <wp:inline distT="0" distB="0" distL="0" distR="0" wp14:anchorId="5AEE7E3F" wp14:editId="0623B5A0">
            <wp:extent cx="1962150" cy="107988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A819" w14:textId="3F7FA7BE" w:rsidR="00CA1551" w:rsidRDefault="00C73595" w:rsidP="4B798B42">
      <w:pPr>
        <w:pStyle w:val="ListParagraph"/>
        <w:numPr>
          <w:ilvl w:val="1"/>
          <w:numId w:val="3"/>
        </w:numPr>
      </w:pPr>
      <w:r w:rsidRPr="00765E95">
        <w:rPr>
          <w:b/>
          <w:bCs/>
        </w:rPr>
        <w:t>Solution</w:t>
      </w:r>
      <w:r>
        <w:t>: double check username or password</w:t>
      </w:r>
    </w:p>
    <w:p w14:paraId="7E8B3BFD" w14:textId="0475DDB7" w:rsidR="0F5A094B" w:rsidRDefault="0F5A094B" w:rsidP="4B798B42">
      <w:pPr>
        <w:pStyle w:val="ListParagraph"/>
        <w:numPr>
          <w:ilvl w:val="0"/>
          <w:numId w:val="3"/>
        </w:numPr>
      </w:pPr>
      <w:r w:rsidRPr="4B798B42">
        <w:rPr>
          <w:b/>
          <w:bCs/>
        </w:rPr>
        <w:t xml:space="preserve">Issue: </w:t>
      </w:r>
      <w:r>
        <w:t xml:space="preserve">Incorrect URL </w:t>
      </w:r>
    </w:p>
    <w:p w14:paraId="042C9371" w14:textId="4216A8F7" w:rsidR="0F5A094B" w:rsidRDefault="0F5A094B" w:rsidP="4B798B42">
      <w:pPr>
        <w:pStyle w:val="ListParagraph"/>
        <w:numPr>
          <w:ilvl w:val="1"/>
          <w:numId w:val="3"/>
        </w:numPr>
      </w:pPr>
      <w:r>
        <w:t>Should show:</w:t>
      </w:r>
    </w:p>
    <w:p w14:paraId="690EC89A" w14:textId="1DBB6E41" w:rsidR="4BE92198" w:rsidRDefault="4BE92198" w:rsidP="4B798B42">
      <w:pPr>
        <w:ind w:left="720"/>
      </w:pPr>
      <w:r>
        <w:rPr>
          <w:noProof/>
        </w:rPr>
        <w:drawing>
          <wp:inline distT="0" distB="0" distL="0" distR="0" wp14:anchorId="5C786FA8" wp14:editId="4991851C">
            <wp:extent cx="1933575" cy="1208484"/>
            <wp:effectExtent l="0" t="0" r="0" b="0"/>
            <wp:docPr id="2115511964" name="Picture 2115511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AB26" w14:textId="53B6272F" w:rsidR="0F5A094B" w:rsidRDefault="0F5A094B" w:rsidP="4B798B42">
      <w:pPr>
        <w:pStyle w:val="ListParagraph"/>
        <w:numPr>
          <w:ilvl w:val="1"/>
          <w:numId w:val="3"/>
        </w:numPr>
      </w:pPr>
      <w:r w:rsidRPr="00765E95">
        <w:rPr>
          <w:b/>
          <w:bCs/>
        </w:rPr>
        <w:t>Solution</w:t>
      </w:r>
      <w:r>
        <w:t xml:space="preserve">: double check </w:t>
      </w:r>
      <w:r w:rsidR="2DD2367E">
        <w:t>URL is correct</w:t>
      </w:r>
    </w:p>
    <w:p w14:paraId="0E0A1875" w14:textId="09619E8D" w:rsidR="005B4DE4" w:rsidRDefault="005B4DE4" w:rsidP="005B4DE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Issue: </w:t>
      </w:r>
      <w:r>
        <w:t>Object does not exist</w:t>
      </w:r>
    </w:p>
    <w:p w14:paraId="010C4352" w14:textId="74F8CF0A" w:rsidR="005B4DE4" w:rsidRDefault="005B4DE4" w:rsidP="005B4DE4">
      <w:pPr>
        <w:pStyle w:val="ListParagraph"/>
        <w:numPr>
          <w:ilvl w:val="1"/>
          <w:numId w:val="3"/>
        </w:numPr>
      </w:pPr>
      <w:r>
        <w:t>Should show:</w:t>
      </w:r>
    </w:p>
    <w:p w14:paraId="082BBB88" w14:textId="02B38D72" w:rsidR="005B4DE4" w:rsidRDefault="005B4DE4" w:rsidP="005B4DE4">
      <w:pPr>
        <w:ind w:left="1080"/>
      </w:pPr>
      <w:r>
        <w:rPr>
          <w:noProof/>
        </w:rPr>
        <w:drawing>
          <wp:inline distT="0" distB="0" distL="0" distR="0" wp14:anchorId="51673765" wp14:editId="1AB73D33">
            <wp:extent cx="255651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5762" cy="117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A585" w14:textId="3911C6BB" w:rsidR="005B4DE4" w:rsidRDefault="005B4DE4" w:rsidP="005B4DE4">
      <w:pPr>
        <w:pStyle w:val="ListParagraph"/>
        <w:numPr>
          <w:ilvl w:val="1"/>
          <w:numId w:val="3"/>
        </w:numPr>
      </w:pPr>
      <w:r w:rsidRPr="005B4DE4">
        <w:rPr>
          <w:b/>
          <w:bCs/>
        </w:rPr>
        <w:t>Solution</w:t>
      </w:r>
      <w:r>
        <w:t>: Fix object in spread sheet</w:t>
      </w:r>
    </w:p>
    <w:p w14:paraId="3D45FF91" w14:textId="1D3DC718" w:rsidR="005B4DE4" w:rsidRDefault="005B4DE4" w:rsidP="005B4DE4"/>
    <w:p w14:paraId="73749DBD" w14:textId="77777777" w:rsidR="00C73595" w:rsidRPr="00127AB6" w:rsidRDefault="00C73595" w:rsidP="00C73595"/>
    <w:sectPr w:rsidR="00C73595" w:rsidRPr="00127AB6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ne Kunz" w:date="2021-01-26T08:46:00Z" w:initials="AK">
    <w:p w14:paraId="0C6DFAE4" w14:textId="0BFE3B9D" w:rsidR="0048667C" w:rsidRDefault="0048667C">
      <w:pPr>
        <w:pStyle w:val="CommentText"/>
      </w:pPr>
      <w:r>
        <w:rPr>
          <w:rStyle w:val="CommentReference"/>
        </w:rPr>
        <w:annotationRef/>
      </w:r>
      <w:r>
        <w:t>Add in details for each</w:t>
      </w:r>
      <w:r w:rsidR="00474B93">
        <w:t xml:space="preserve"> field (</w:t>
      </w:r>
      <w:proofErr w:type="gramStart"/>
      <w:r w:rsidR="00474B93">
        <w:t>similar to</w:t>
      </w:r>
      <w:proofErr w:type="gramEnd"/>
      <w:r w:rsidR="00474B93">
        <w:t xml:space="preserve"> how we documented DVQT screens). There should be a table with each field name (</w:t>
      </w:r>
      <w:proofErr w:type="spellStart"/>
      <w:r w:rsidR="00474B93">
        <w:t>ie</w:t>
      </w:r>
      <w:proofErr w:type="spellEnd"/>
      <w:r w:rsidR="00474B93">
        <w:t>: url:) and what needs to be entered</w:t>
      </w:r>
    </w:p>
  </w:comment>
  <w:comment w:id="3" w:author="Anne Kunz" w:date="2021-01-26T08:47:00Z" w:initials="AK">
    <w:p w14:paraId="433EC3E1" w14:textId="49AD2EF9" w:rsidR="00474B93" w:rsidRDefault="00474B93">
      <w:pPr>
        <w:pStyle w:val="CommentText"/>
      </w:pPr>
      <w:r>
        <w:rPr>
          <w:rStyle w:val="CommentReference"/>
        </w:rPr>
        <w:annotationRef/>
      </w:r>
      <w:r>
        <w:t>See if you can add a couple of items in here – maybe the error messages that can come up and how to resolve them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6DFAE4" w15:done="1"/>
  <w15:commentEx w15:paraId="433EC3E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A5563" w16cex:dateUtc="2021-01-26T13:46:00Z"/>
  <w16cex:commentExtensible w16cex:durableId="23BA55AB" w16cex:dateUtc="2021-01-26T1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6DFAE4" w16cid:durableId="23BA5563"/>
  <w16cid:commentId w16cid:paraId="433EC3E1" w16cid:durableId="23BA55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33CAA" w14:textId="77777777" w:rsidR="00646C3D" w:rsidRDefault="00646C3D">
      <w:pPr>
        <w:spacing w:after="0" w:line="240" w:lineRule="auto"/>
      </w:pPr>
      <w:r>
        <w:separator/>
      </w:r>
    </w:p>
  </w:endnote>
  <w:endnote w:type="continuationSeparator" w:id="0">
    <w:p w14:paraId="233B8A04" w14:textId="77777777" w:rsidR="00646C3D" w:rsidRDefault="00646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798B42" w14:paraId="57081B01" w14:textId="77777777" w:rsidTr="4B798B42">
      <w:tc>
        <w:tcPr>
          <w:tcW w:w="3120" w:type="dxa"/>
        </w:tcPr>
        <w:p w14:paraId="18E28F39" w14:textId="71FA677C" w:rsidR="4B798B42" w:rsidRDefault="4B798B42" w:rsidP="4B798B42">
          <w:pPr>
            <w:pStyle w:val="Header"/>
            <w:ind w:left="-115"/>
          </w:pPr>
        </w:p>
      </w:tc>
      <w:tc>
        <w:tcPr>
          <w:tcW w:w="3120" w:type="dxa"/>
        </w:tcPr>
        <w:p w14:paraId="3DB83B2B" w14:textId="072C20C7" w:rsidR="4B798B42" w:rsidRDefault="4B798B42" w:rsidP="4B798B42">
          <w:pPr>
            <w:pStyle w:val="Header"/>
            <w:jc w:val="center"/>
          </w:pPr>
        </w:p>
      </w:tc>
      <w:tc>
        <w:tcPr>
          <w:tcW w:w="3120" w:type="dxa"/>
        </w:tcPr>
        <w:p w14:paraId="256C3795" w14:textId="28A398CC" w:rsidR="4B798B42" w:rsidRDefault="4B798B42" w:rsidP="4B798B42">
          <w:pPr>
            <w:pStyle w:val="Header"/>
            <w:ind w:right="-115"/>
            <w:jc w:val="right"/>
          </w:pPr>
        </w:p>
      </w:tc>
    </w:tr>
  </w:tbl>
  <w:p w14:paraId="63F266A0" w14:textId="0BBE16E7" w:rsidR="4B798B42" w:rsidRDefault="4B798B42" w:rsidP="4B798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B0299" w14:textId="77777777" w:rsidR="00646C3D" w:rsidRDefault="00646C3D">
      <w:pPr>
        <w:spacing w:after="0" w:line="240" w:lineRule="auto"/>
      </w:pPr>
      <w:r>
        <w:separator/>
      </w:r>
    </w:p>
  </w:footnote>
  <w:footnote w:type="continuationSeparator" w:id="0">
    <w:p w14:paraId="3A44CD5A" w14:textId="77777777" w:rsidR="00646C3D" w:rsidRDefault="00646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798B42" w14:paraId="03766733" w14:textId="77777777" w:rsidTr="4B798B42">
      <w:tc>
        <w:tcPr>
          <w:tcW w:w="3120" w:type="dxa"/>
        </w:tcPr>
        <w:p w14:paraId="64F1C3C9" w14:textId="0FC7D1D1" w:rsidR="4B798B42" w:rsidRDefault="4B798B42" w:rsidP="4B798B42">
          <w:pPr>
            <w:pStyle w:val="Header"/>
            <w:ind w:left="-115"/>
          </w:pPr>
        </w:p>
      </w:tc>
      <w:tc>
        <w:tcPr>
          <w:tcW w:w="3120" w:type="dxa"/>
        </w:tcPr>
        <w:p w14:paraId="04F8259E" w14:textId="710C9260" w:rsidR="4B798B42" w:rsidRDefault="4B798B42" w:rsidP="4B798B42">
          <w:pPr>
            <w:pStyle w:val="Header"/>
            <w:jc w:val="center"/>
          </w:pPr>
        </w:p>
      </w:tc>
      <w:tc>
        <w:tcPr>
          <w:tcW w:w="3120" w:type="dxa"/>
        </w:tcPr>
        <w:p w14:paraId="7E1E1779" w14:textId="236E6EDE" w:rsidR="4B798B42" w:rsidRDefault="4B798B42" w:rsidP="4B798B42">
          <w:pPr>
            <w:pStyle w:val="Header"/>
            <w:ind w:right="-115"/>
            <w:jc w:val="right"/>
          </w:pPr>
        </w:p>
      </w:tc>
    </w:tr>
  </w:tbl>
  <w:p w14:paraId="09FA470B" w14:textId="04D27146" w:rsidR="4B798B42" w:rsidRDefault="4B798B42" w:rsidP="4B798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33B"/>
    <w:multiLevelType w:val="hybridMultilevel"/>
    <w:tmpl w:val="BCF0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2159"/>
    <w:multiLevelType w:val="hybridMultilevel"/>
    <w:tmpl w:val="604A5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02ACF"/>
    <w:multiLevelType w:val="hybridMultilevel"/>
    <w:tmpl w:val="0E5E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45DA8"/>
    <w:multiLevelType w:val="hybridMultilevel"/>
    <w:tmpl w:val="800859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F0600B"/>
    <w:multiLevelType w:val="hybridMultilevel"/>
    <w:tmpl w:val="F530D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25542"/>
    <w:multiLevelType w:val="hybridMultilevel"/>
    <w:tmpl w:val="2C2AC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67124"/>
    <w:multiLevelType w:val="hybridMultilevel"/>
    <w:tmpl w:val="0E5E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ne Kunz">
    <w15:presenceInfo w15:providerId="None" w15:userId="Anne Kun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5C"/>
    <w:rsid w:val="000177A0"/>
    <w:rsid w:val="00032B91"/>
    <w:rsid w:val="00077665"/>
    <w:rsid w:val="000B277B"/>
    <w:rsid w:val="000B77E6"/>
    <w:rsid w:val="00127AB6"/>
    <w:rsid w:val="0013746D"/>
    <w:rsid w:val="001656B3"/>
    <w:rsid w:val="00176128"/>
    <w:rsid w:val="001E76F7"/>
    <w:rsid w:val="002061BA"/>
    <w:rsid w:val="00232EBE"/>
    <w:rsid w:val="002523C4"/>
    <w:rsid w:val="002D246D"/>
    <w:rsid w:val="002F22A2"/>
    <w:rsid w:val="00303EB6"/>
    <w:rsid w:val="003625F9"/>
    <w:rsid w:val="0038308F"/>
    <w:rsid w:val="00463EBB"/>
    <w:rsid w:val="004736AA"/>
    <w:rsid w:val="00474B93"/>
    <w:rsid w:val="0047610F"/>
    <w:rsid w:val="0048667C"/>
    <w:rsid w:val="004E241D"/>
    <w:rsid w:val="005214CF"/>
    <w:rsid w:val="0057268E"/>
    <w:rsid w:val="00581A3F"/>
    <w:rsid w:val="005B4DE4"/>
    <w:rsid w:val="005E49D1"/>
    <w:rsid w:val="00605548"/>
    <w:rsid w:val="00641B69"/>
    <w:rsid w:val="00646C3D"/>
    <w:rsid w:val="00650A13"/>
    <w:rsid w:val="00661E05"/>
    <w:rsid w:val="006D05AE"/>
    <w:rsid w:val="006D7588"/>
    <w:rsid w:val="00701A66"/>
    <w:rsid w:val="00723510"/>
    <w:rsid w:val="00731187"/>
    <w:rsid w:val="00765E95"/>
    <w:rsid w:val="007E6F9E"/>
    <w:rsid w:val="00800EDB"/>
    <w:rsid w:val="00802F7E"/>
    <w:rsid w:val="008164F6"/>
    <w:rsid w:val="0083274A"/>
    <w:rsid w:val="008639B1"/>
    <w:rsid w:val="008652F7"/>
    <w:rsid w:val="008830D0"/>
    <w:rsid w:val="00894888"/>
    <w:rsid w:val="008B07D1"/>
    <w:rsid w:val="00911BD8"/>
    <w:rsid w:val="00911F68"/>
    <w:rsid w:val="00983BE5"/>
    <w:rsid w:val="009B7AA0"/>
    <w:rsid w:val="009C6CE7"/>
    <w:rsid w:val="009E655F"/>
    <w:rsid w:val="00A15099"/>
    <w:rsid w:val="00AE7419"/>
    <w:rsid w:val="00B044B5"/>
    <w:rsid w:val="00B215B6"/>
    <w:rsid w:val="00B37924"/>
    <w:rsid w:val="00B47E81"/>
    <w:rsid w:val="00B77870"/>
    <w:rsid w:val="00BB4D2F"/>
    <w:rsid w:val="00BE571B"/>
    <w:rsid w:val="00C2095A"/>
    <w:rsid w:val="00C35617"/>
    <w:rsid w:val="00C73595"/>
    <w:rsid w:val="00C7435C"/>
    <w:rsid w:val="00C8104C"/>
    <w:rsid w:val="00CA1551"/>
    <w:rsid w:val="00CC6569"/>
    <w:rsid w:val="00CC7076"/>
    <w:rsid w:val="00CD58CD"/>
    <w:rsid w:val="00D17062"/>
    <w:rsid w:val="00D64C60"/>
    <w:rsid w:val="00DA1CB7"/>
    <w:rsid w:val="00DD1196"/>
    <w:rsid w:val="00DE1A04"/>
    <w:rsid w:val="00E03E68"/>
    <w:rsid w:val="00E107EF"/>
    <w:rsid w:val="00E22E2E"/>
    <w:rsid w:val="00E26FF4"/>
    <w:rsid w:val="00E30E41"/>
    <w:rsid w:val="00E96821"/>
    <w:rsid w:val="00EB4DDB"/>
    <w:rsid w:val="00ED6E27"/>
    <w:rsid w:val="00F6224E"/>
    <w:rsid w:val="00F87E61"/>
    <w:rsid w:val="00FB4701"/>
    <w:rsid w:val="094CCABF"/>
    <w:rsid w:val="0F5A094B"/>
    <w:rsid w:val="1ECA73CD"/>
    <w:rsid w:val="2DD2367E"/>
    <w:rsid w:val="2F823494"/>
    <w:rsid w:val="4144BB62"/>
    <w:rsid w:val="434CBEB8"/>
    <w:rsid w:val="4B798B42"/>
    <w:rsid w:val="4B816EED"/>
    <w:rsid w:val="4BE92198"/>
    <w:rsid w:val="542B56DE"/>
    <w:rsid w:val="5E627FF6"/>
    <w:rsid w:val="65039BD6"/>
    <w:rsid w:val="720CBE80"/>
    <w:rsid w:val="79EC8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25E0"/>
  <w15:chartTrackingRefBased/>
  <w15:docId w15:val="{8D9C2E4E-2142-4C7C-A6FE-154D1471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46D"/>
  </w:style>
  <w:style w:type="paragraph" w:styleId="Heading1">
    <w:name w:val="heading 1"/>
    <w:basedOn w:val="Normal"/>
    <w:next w:val="Normal"/>
    <w:link w:val="Heading1Char"/>
    <w:uiPriority w:val="9"/>
    <w:qFormat/>
    <w:rsid w:val="00C74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4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743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7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A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A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61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61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1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1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1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12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7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E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E655F"/>
  </w:style>
  <w:style w:type="character" w:customStyle="1" w:styleId="eop">
    <w:name w:val="eop"/>
    <w:basedOn w:val="DefaultParagraphFont"/>
    <w:rsid w:val="009E655F"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microsoft.com/office/2016/09/relationships/commentsIds" Target="commentsIds.xm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yperlink" Target="mailto:migration.account1@allergan.com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www.python.org/downloads/" TargetMode="External"/><Relationship Id="rId19" Type="http://schemas.microsoft.com/office/2018/08/relationships/commentsExtensible" Target="commentsExtensible.xm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F50CE7E62B042BB065B185FBA8D77" ma:contentTypeVersion="2" ma:contentTypeDescription="Create a new document." ma:contentTypeScope="" ma:versionID="42fbe82909dea24790572f74135c1754">
  <xsd:schema xmlns:xsd="http://www.w3.org/2001/XMLSchema" xmlns:xs="http://www.w3.org/2001/XMLSchema" xmlns:p="http://schemas.microsoft.com/office/2006/metadata/properties" xmlns:ns2="d75c66d7-7b6c-4dbb-9b15-949413f23815" targetNamespace="http://schemas.microsoft.com/office/2006/metadata/properties" ma:root="true" ma:fieldsID="26f3be5da6446bf7d79268cc8ded28d7" ns2:_="">
    <xsd:import namespace="d75c66d7-7b6c-4dbb-9b15-949413f23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c66d7-7b6c-4dbb-9b15-949413f23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93945F-9A22-4D07-934E-194E05658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c66d7-7b6c-4dbb-9b15-949413f23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6A06E-4446-45EF-954D-95F31936B6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35EE0-B4DA-410F-8696-4602244D12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Luna</dc:creator>
  <cp:keywords/>
  <dc:description/>
  <cp:lastModifiedBy>Cecilia Luna</cp:lastModifiedBy>
  <cp:revision>65</cp:revision>
  <dcterms:created xsi:type="dcterms:W3CDTF">2021-01-19T17:28:00Z</dcterms:created>
  <dcterms:modified xsi:type="dcterms:W3CDTF">2021-03-15T23:47:00Z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0x010100D1EF50CE7E62B042BB065B185FBA8D77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Document Status">
    <vt:lpwstr>Draft</vt:lpwstr>
  </property>
</Properties>
</file>